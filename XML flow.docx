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6"/>
        <w:gridCol w:w="1921"/>
        <w:gridCol w:w="5681"/>
      </w:tblGrid>
      <w:tr w:rsidR="00A467C0" w:rsidRPr="00C3395C" w:rsidTr="00C3395C">
        <w:tc>
          <w:tcPr>
            <w:tcW w:w="3070" w:type="dxa"/>
          </w:tcPr>
          <w:p w:rsidR="00A467C0" w:rsidRPr="00C3395C" w:rsidRDefault="0044788D" w:rsidP="00C3395C">
            <w:pPr>
              <w:spacing w:after="0" w:line="240" w:lineRule="auto"/>
              <w:rPr>
                <w:noProof/>
                <w:lang w:eastAsia="cs-CZ"/>
              </w:rPr>
            </w:pPr>
            <w:bookmarkStart w:id="0" w:name="_GoBack"/>
            <w:bookmarkEnd w:id="0"/>
            <w:r w:rsidRPr="00C3395C">
              <w:rPr>
                <w:noProof/>
                <w:lang w:eastAsia="cs-CZ"/>
              </w:rPr>
              <w:t>Položka</w:t>
            </w:r>
          </w:p>
        </w:tc>
        <w:tc>
          <w:tcPr>
            <w:tcW w:w="3071" w:type="dxa"/>
          </w:tcPr>
          <w:p w:rsidR="00A467C0" w:rsidRPr="00C3395C" w:rsidRDefault="0044788D" w:rsidP="00C3395C">
            <w:pPr>
              <w:spacing w:after="0" w:line="240" w:lineRule="auto"/>
              <w:rPr>
                <w:noProof/>
                <w:lang w:eastAsia="cs-CZ"/>
              </w:rPr>
            </w:pPr>
            <w:r w:rsidRPr="00C3395C">
              <w:rPr>
                <w:noProof/>
                <w:lang w:eastAsia="cs-CZ"/>
              </w:rPr>
              <w:t>TAG</w:t>
            </w:r>
          </w:p>
        </w:tc>
        <w:tc>
          <w:tcPr>
            <w:tcW w:w="3071" w:type="dxa"/>
          </w:tcPr>
          <w:p w:rsidR="00A467C0" w:rsidRPr="00C3395C" w:rsidRDefault="0044788D" w:rsidP="00C3395C">
            <w:pPr>
              <w:spacing w:after="0" w:line="240" w:lineRule="auto"/>
              <w:rPr>
                <w:noProof/>
                <w:lang w:eastAsia="cs-CZ"/>
              </w:rPr>
            </w:pPr>
            <w:r w:rsidRPr="00C3395C">
              <w:rPr>
                <w:noProof/>
                <w:lang w:eastAsia="cs-CZ"/>
              </w:rPr>
              <w:t>Data</w:t>
            </w:r>
          </w:p>
        </w:tc>
      </w:tr>
      <w:tr w:rsidR="00A467C0" w:rsidRPr="00C3395C" w:rsidTr="00C3395C">
        <w:tc>
          <w:tcPr>
            <w:tcW w:w="3070" w:type="dxa"/>
          </w:tcPr>
          <w:p w:rsidR="00A467C0" w:rsidRPr="00C3395C" w:rsidRDefault="00A467C0" w:rsidP="00C3395C">
            <w:pPr>
              <w:spacing w:after="0" w:line="240" w:lineRule="auto"/>
              <w:rPr>
                <w:noProof/>
                <w:lang w:eastAsia="cs-CZ"/>
              </w:rPr>
            </w:pPr>
            <w:r w:rsidRPr="00C3395C">
              <w:t>produktový kód</w:t>
            </w:r>
          </w:p>
        </w:tc>
        <w:tc>
          <w:tcPr>
            <w:tcW w:w="3071" w:type="dxa"/>
          </w:tcPr>
          <w:p w:rsidR="00A467C0" w:rsidRPr="00C3395C" w:rsidRDefault="00A467C0" w:rsidP="00C3395C">
            <w:pPr>
              <w:spacing w:after="0" w:line="240" w:lineRule="auto"/>
              <w:rPr>
                <w:noProof/>
                <w:lang w:eastAsia="cs-CZ"/>
              </w:rPr>
            </w:pPr>
            <w:r w:rsidRPr="00C3395C">
              <w:t>&lt;PRODUCT_CODE</w:t>
            </w:r>
            <w:r w:rsidR="0044788D" w:rsidRPr="00C3395C">
              <w:t>&gt;</w:t>
            </w:r>
          </w:p>
        </w:tc>
        <w:tc>
          <w:tcPr>
            <w:tcW w:w="3071" w:type="dxa"/>
          </w:tcPr>
          <w:p w:rsidR="00A467C0" w:rsidRPr="00C3395C" w:rsidRDefault="0044788D" w:rsidP="00C3395C">
            <w:pPr>
              <w:spacing w:after="0" w:line="240" w:lineRule="auto"/>
              <w:rPr>
                <w:noProof/>
                <w:lang w:eastAsia="cs-CZ"/>
              </w:rPr>
            </w:pPr>
            <w:r w:rsidRPr="00C3395C">
              <w:t>0026-01</w:t>
            </w:r>
          </w:p>
        </w:tc>
      </w:tr>
      <w:tr w:rsidR="00A467C0" w:rsidRPr="00C3395C" w:rsidTr="00C3395C">
        <w:tc>
          <w:tcPr>
            <w:tcW w:w="3070" w:type="dxa"/>
          </w:tcPr>
          <w:p w:rsidR="00A467C0" w:rsidRPr="00C3395C" w:rsidRDefault="00A467C0" w:rsidP="00C3395C">
            <w:pPr>
              <w:spacing w:after="0" w:line="240" w:lineRule="auto"/>
              <w:rPr>
                <w:noProof/>
                <w:lang w:eastAsia="cs-CZ"/>
              </w:rPr>
            </w:pPr>
            <w:r w:rsidRPr="00C3395C">
              <w:t>název</w:t>
            </w:r>
          </w:p>
        </w:tc>
        <w:tc>
          <w:tcPr>
            <w:tcW w:w="3071" w:type="dxa"/>
          </w:tcPr>
          <w:p w:rsidR="00A467C0" w:rsidRPr="00C3395C" w:rsidRDefault="0044788D" w:rsidP="00C3395C">
            <w:pPr>
              <w:spacing w:after="0" w:line="240" w:lineRule="auto"/>
              <w:rPr>
                <w:noProof/>
                <w:lang w:eastAsia="cs-CZ"/>
              </w:rPr>
            </w:pPr>
            <w:r w:rsidRPr="00C3395C">
              <w:t>&lt;PRODUCT&gt;</w:t>
            </w:r>
          </w:p>
        </w:tc>
        <w:tc>
          <w:tcPr>
            <w:tcW w:w="3071" w:type="dxa"/>
          </w:tcPr>
          <w:p w:rsidR="00A467C0" w:rsidRPr="00C3395C" w:rsidRDefault="0044788D" w:rsidP="00C3395C">
            <w:pPr>
              <w:spacing w:after="0" w:line="240" w:lineRule="auto"/>
              <w:rPr>
                <w:noProof/>
                <w:lang w:eastAsia="cs-CZ"/>
              </w:rPr>
            </w:pPr>
            <w:r w:rsidRPr="00C3395C">
              <w:t>Guma TAN SUPER SPORT 1x3,2 mm (500 g)</w:t>
            </w:r>
          </w:p>
        </w:tc>
      </w:tr>
      <w:tr w:rsidR="00A467C0" w:rsidRPr="00C3395C" w:rsidTr="00C3395C">
        <w:tc>
          <w:tcPr>
            <w:tcW w:w="3070" w:type="dxa"/>
          </w:tcPr>
          <w:p w:rsidR="00A467C0" w:rsidRPr="00C3395C" w:rsidRDefault="00A467C0" w:rsidP="00C3395C">
            <w:pPr>
              <w:spacing w:after="0" w:line="240" w:lineRule="auto"/>
              <w:rPr>
                <w:noProof/>
                <w:lang w:eastAsia="cs-CZ"/>
              </w:rPr>
            </w:pPr>
            <w:r w:rsidRPr="00C3395C">
              <w:t>cena</w:t>
            </w:r>
          </w:p>
        </w:tc>
        <w:tc>
          <w:tcPr>
            <w:tcW w:w="3071" w:type="dxa"/>
          </w:tcPr>
          <w:p w:rsidR="00A467C0" w:rsidRPr="00C3395C" w:rsidRDefault="0044788D" w:rsidP="00C3395C">
            <w:pPr>
              <w:spacing w:after="0" w:line="240" w:lineRule="auto"/>
              <w:rPr>
                <w:noProof/>
                <w:lang w:eastAsia="cs-CZ"/>
              </w:rPr>
            </w:pPr>
            <w:r w:rsidRPr="00C3395C">
              <w:t>&lt;PRICE&gt;</w:t>
            </w:r>
          </w:p>
        </w:tc>
        <w:tc>
          <w:tcPr>
            <w:tcW w:w="3071" w:type="dxa"/>
          </w:tcPr>
          <w:p w:rsidR="00A467C0" w:rsidRDefault="0044788D" w:rsidP="00C3395C">
            <w:pPr>
              <w:spacing w:after="0" w:line="240" w:lineRule="auto"/>
              <w:rPr>
                <w:ins w:id="1" w:author="Petr Fory" w:date="2013-11-29T08:10:00Z"/>
                <w:b/>
              </w:rPr>
            </w:pPr>
            <w:proofErr w:type="gramStart"/>
            <w:r w:rsidRPr="00C3395C">
              <w:t>655.70</w:t>
            </w:r>
            <w:ins w:id="2" w:author="Ivan" w:date="2013-10-31T15:02:00Z">
              <w:r w:rsidR="00FB67ED" w:rsidRPr="00C3395C">
                <w:t xml:space="preserve">  </w:t>
              </w:r>
              <w:r w:rsidR="00BA5A43" w:rsidRPr="00870531">
                <w:rPr>
                  <w:b/>
                </w:rPr>
                <w:t>Asi</w:t>
              </w:r>
              <w:proofErr w:type="gramEnd"/>
              <w:r w:rsidR="00BA5A43" w:rsidRPr="00870531">
                <w:rPr>
                  <w:b/>
                </w:rPr>
                <w:t xml:space="preserve"> mysli </w:t>
              </w:r>
              <w:proofErr w:type="spellStart"/>
              <w:r w:rsidR="00BA5A43" w:rsidRPr="00870531">
                <w:rPr>
                  <w:b/>
                </w:rPr>
                <w:t>doprucenou</w:t>
              </w:r>
              <w:proofErr w:type="spellEnd"/>
              <w:r w:rsidR="00BA5A43" w:rsidRPr="00870531">
                <w:rPr>
                  <w:b/>
                </w:rPr>
                <w:t xml:space="preserve"> cenu, </w:t>
              </w:r>
              <w:proofErr w:type="spellStart"/>
              <w:r w:rsidR="00BA5A43" w:rsidRPr="00870531">
                <w:rPr>
                  <w:b/>
                </w:rPr>
                <w:t>musime</w:t>
              </w:r>
              <w:proofErr w:type="spellEnd"/>
              <w:r w:rsidR="00BA5A43" w:rsidRPr="00870531">
                <w:rPr>
                  <w:b/>
                </w:rPr>
                <w:t xml:space="preserve"> </w:t>
              </w:r>
              <w:proofErr w:type="spellStart"/>
              <w:r w:rsidR="00BA5A43" w:rsidRPr="00870531">
                <w:rPr>
                  <w:b/>
                </w:rPr>
                <w:t>upresnit</w:t>
              </w:r>
            </w:ins>
            <w:proofErr w:type="spellEnd"/>
          </w:p>
          <w:p w:rsidR="00870531" w:rsidRPr="00870531" w:rsidRDefault="00870531" w:rsidP="00C3395C">
            <w:pPr>
              <w:spacing w:after="0" w:line="240" w:lineRule="auto"/>
              <w:rPr>
                <w:ins w:id="3" w:author="Petr Fory" w:date="2013-11-29T08:09:00Z"/>
                <w:b/>
                <w:lang w:val="en-US"/>
                <w:rPrChange w:id="4" w:author="Petr Fory" w:date="2013-11-29T08:11:00Z">
                  <w:rPr>
                    <w:ins w:id="5" w:author="Petr Fory" w:date="2013-11-29T08:09:00Z"/>
                    <w:b/>
                  </w:rPr>
                </w:rPrChange>
              </w:rPr>
            </w:pPr>
            <w:ins w:id="6" w:author="Petr Fory" w:date="2013-11-29T08:10:00Z">
              <w:r>
                <w:rPr>
                  <w:b/>
                </w:rPr>
                <w:t>V </w:t>
              </w:r>
              <w:proofErr w:type="spellStart"/>
              <w:r>
                <w:rPr>
                  <w:b/>
                </w:rPr>
                <w:t>db</w:t>
              </w:r>
              <w:proofErr w:type="spellEnd"/>
              <w:r>
                <w:rPr>
                  <w:b/>
                </w:rPr>
                <w:t xml:space="preserve"> je to VC</w:t>
              </w:r>
            </w:ins>
            <w:ins w:id="7" w:author="Petr Fory" w:date="2013-11-29T08:11:00Z">
              <w:r>
                <w:rPr>
                  <w:b/>
                </w:rPr>
                <w:t xml:space="preserve"> </w:t>
              </w:r>
              <w:r>
                <w:rPr>
                  <w:b/>
                  <w:lang w:val="en-US"/>
                </w:rPr>
                <w:t>(</w:t>
              </w:r>
              <w:proofErr w:type="spellStart"/>
              <w:r>
                <w:rPr>
                  <w:b/>
                  <w:lang w:val="en-US"/>
                </w:rPr>
                <w:t>bez</w:t>
              </w:r>
              <w:proofErr w:type="spellEnd"/>
              <w:r>
                <w:rPr>
                  <w:b/>
                  <w:lang w:val="en-US"/>
                </w:rPr>
                <w:t xml:space="preserve"> DPH)</w:t>
              </w:r>
            </w:ins>
          </w:p>
          <w:p w:rsidR="00870531" w:rsidRPr="00C3395C" w:rsidRDefault="00870531" w:rsidP="00C3395C">
            <w:pPr>
              <w:spacing w:after="0" w:line="240" w:lineRule="auto"/>
              <w:rPr>
                <w:noProof/>
                <w:lang w:eastAsia="cs-CZ"/>
              </w:rPr>
            </w:pPr>
          </w:p>
        </w:tc>
      </w:tr>
      <w:tr w:rsidR="00A467C0" w:rsidRPr="00C3395C" w:rsidTr="00C3395C">
        <w:tc>
          <w:tcPr>
            <w:tcW w:w="3070" w:type="dxa"/>
          </w:tcPr>
          <w:p w:rsidR="00A467C0" w:rsidRPr="00C3395C" w:rsidRDefault="00A467C0" w:rsidP="00C3395C">
            <w:pPr>
              <w:spacing w:after="0" w:line="240" w:lineRule="auto"/>
              <w:rPr>
                <w:noProof/>
                <w:lang w:eastAsia="cs-CZ"/>
              </w:rPr>
            </w:pPr>
            <w:r w:rsidRPr="00C3395C">
              <w:t>nákupní cena</w:t>
            </w:r>
          </w:p>
        </w:tc>
        <w:tc>
          <w:tcPr>
            <w:tcW w:w="3071" w:type="dxa"/>
          </w:tcPr>
          <w:p w:rsidR="00A467C0" w:rsidRPr="00C3395C" w:rsidRDefault="001D590C" w:rsidP="00C3395C">
            <w:pPr>
              <w:spacing w:after="0" w:line="240" w:lineRule="auto"/>
              <w:rPr>
                <w:noProof/>
                <w:lang w:eastAsia="cs-CZ"/>
              </w:rPr>
            </w:pPr>
            <w:r w:rsidRPr="00C3395C">
              <w:rPr>
                <w:color w:val="FF0000"/>
              </w:rPr>
              <w:t>Máme?</w:t>
            </w:r>
          </w:p>
        </w:tc>
        <w:tc>
          <w:tcPr>
            <w:tcW w:w="3071" w:type="dxa"/>
          </w:tcPr>
          <w:p w:rsidR="00A467C0" w:rsidRDefault="00BA5A43">
            <w:pPr>
              <w:rPr>
                <w:ins w:id="8" w:author="Petr Fory" w:date="2013-11-29T08:10:00Z"/>
                <w:b/>
                <w:noProof/>
                <w:lang w:eastAsia="cs-CZ"/>
              </w:rPr>
            </w:pPr>
            <w:ins w:id="9" w:author="Ivan" w:date="2013-10-31T15:03:00Z">
              <w:r w:rsidRPr="00870531">
                <w:rPr>
                  <w:b/>
                  <w:noProof/>
                  <w:lang w:eastAsia="cs-CZ"/>
                </w:rPr>
                <w:t>Nejspis = jejich nakupni cena bez dane</w:t>
              </w:r>
            </w:ins>
          </w:p>
          <w:p w:rsidR="00870531" w:rsidRPr="00870531" w:rsidRDefault="00870531" w:rsidP="00870531">
            <w:pPr>
              <w:spacing w:after="0" w:line="240" w:lineRule="auto"/>
              <w:rPr>
                <w:b/>
                <w:lang w:val="en-US"/>
                <w:rPrChange w:id="10" w:author="Petr Fory" w:date="2013-11-29T08:11:00Z">
                  <w:rPr>
                    <w:b/>
                    <w:noProof/>
                    <w:lang w:eastAsia="cs-CZ"/>
                  </w:rPr>
                </w:rPrChange>
              </w:rPr>
              <w:pPrChange w:id="11" w:author="Petr Fory" w:date="2013-11-29T08:11:00Z">
                <w:pPr/>
              </w:pPrChange>
            </w:pPr>
            <w:ins w:id="12" w:author="Petr Fory" w:date="2013-11-29T08:10:00Z">
              <w:r>
                <w:rPr>
                  <w:b/>
                  <w:noProof/>
                  <w:lang w:eastAsia="cs-CZ"/>
                </w:rPr>
                <w:t>V db je to MC, v tomto případě 793,40</w:t>
              </w:r>
            </w:ins>
            <w:ins w:id="13" w:author="Petr Fory" w:date="2013-11-29T08:11:00Z">
              <w:r>
                <w:rPr>
                  <w:b/>
                  <w:noProof/>
                  <w:lang w:eastAsia="cs-CZ"/>
                </w:rPr>
                <w:t xml:space="preserve"> </w:t>
              </w:r>
              <w:r>
                <w:rPr>
                  <w:b/>
                  <w:lang w:val="en-US"/>
                </w:rPr>
                <w:t>(</w:t>
              </w:r>
              <w:proofErr w:type="spellStart"/>
              <w:r>
                <w:rPr>
                  <w:b/>
                  <w:lang w:val="en-US"/>
                </w:rPr>
                <w:t>bez</w:t>
              </w:r>
              <w:proofErr w:type="spellEnd"/>
              <w:r>
                <w:rPr>
                  <w:b/>
                  <w:lang w:val="en-US"/>
                </w:rPr>
                <w:t xml:space="preserve"> DPH)</w:t>
              </w:r>
            </w:ins>
          </w:p>
        </w:tc>
      </w:tr>
      <w:tr w:rsidR="00A467C0" w:rsidRPr="00C3395C" w:rsidTr="00C3395C">
        <w:tc>
          <w:tcPr>
            <w:tcW w:w="3070" w:type="dxa"/>
          </w:tcPr>
          <w:p w:rsidR="00A467C0" w:rsidRPr="00C3395C" w:rsidRDefault="00A467C0" w:rsidP="00C3395C">
            <w:pPr>
              <w:spacing w:after="0" w:line="240" w:lineRule="auto"/>
              <w:rPr>
                <w:noProof/>
                <w:lang w:eastAsia="cs-CZ"/>
              </w:rPr>
            </w:pPr>
            <w:r w:rsidRPr="00C3395C">
              <w:t>dostupnost</w:t>
            </w:r>
          </w:p>
        </w:tc>
        <w:tc>
          <w:tcPr>
            <w:tcW w:w="3071" w:type="dxa"/>
          </w:tcPr>
          <w:p w:rsidR="00A467C0" w:rsidRPr="00C3395C" w:rsidRDefault="0044788D" w:rsidP="00C3395C">
            <w:pPr>
              <w:spacing w:after="0" w:line="240" w:lineRule="auto"/>
              <w:rPr>
                <w:noProof/>
                <w:lang w:val="en-US" w:eastAsia="cs-CZ"/>
              </w:rPr>
            </w:pPr>
            <w:r w:rsidRPr="00C3395C">
              <w:rPr>
                <w:noProof/>
                <w:lang w:val="en-US" w:eastAsia="cs-CZ"/>
              </w:rPr>
              <w:t>&lt;AVAILABILITY&gt;</w:t>
            </w:r>
          </w:p>
        </w:tc>
        <w:tc>
          <w:tcPr>
            <w:tcW w:w="3071" w:type="dxa"/>
          </w:tcPr>
          <w:p w:rsidR="00A467C0" w:rsidRPr="00C3395C" w:rsidRDefault="0044788D" w:rsidP="00C3395C">
            <w:pPr>
              <w:spacing w:after="0" w:line="240" w:lineRule="auto"/>
              <w:rPr>
                <w:noProof/>
                <w:lang w:val="en-US" w:eastAsia="cs-CZ"/>
              </w:rPr>
            </w:pPr>
            <w:r w:rsidRPr="00C3395C">
              <w:rPr>
                <w:noProof/>
                <w:lang w:eastAsia="cs-CZ"/>
              </w:rPr>
              <w:t>55 ks</w:t>
            </w:r>
          </w:p>
        </w:tc>
      </w:tr>
      <w:tr w:rsidR="0044788D" w:rsidRPr="00C3395C" w:rsidTr="00C3395C">
        <w:tc>
          <w:tcPr>
            <w:tcW w:w="3070" w:type="dxa"/>
          </w:tcPr>
          <w:p w:rsidR="0044788D" w:rsidRPr="00C3395C" w:rsidRDefault="0044788D" w:rsidP="00C3395C">
            <w:pPr>
              <w:spacing w:after="0" w:line="240" w:lineRule="auto"/>
            </w:pPr>
            <w:r w:rsidRPr="00C3395C">
              <w:t>při nedostupnosti případný termín naskladnění</w:t>
            </w:r>
          </w:p>
        </w:tc>
        <w:tc>
          <w:tcPr>
            <w:tcW w:w="3071" w:type="dxa"/>
          </w:tcPr>
          <w:p w:rsidR="0044788D" w:rsidRPr="00C3395C" w:rsidRDefault="001D590C" w:rsidP="00C3395C">
            <w:pPr>
              <w:spacing w:after="0" w:line="240" w:lineRule="auto"/>
            </w:pPr>
            <w:del w:id="14" w:author="Petr Fory" w:date="2013-11-05T09:46:00Z">
              <w:r w:rsidRPr="00C3395C" w:rsidDel="007C231B">
                <w:rPr>
                  <w:color w:val="FF0000"/>
                </w:rPr>
                <w:delText>Máme?</w:delText>
              </w:r>
            </w:del>
          </w:p>
        </w:tc>
        <w:tc>
          <w:tcPr>
            <w:tcW w:w="3071" w:type="dxa"/>
          </w:tcPr>
          <w:p w:rsidR="0044788D" w:rsidRPr="00870531" w:rsidRDefault="00870531">
            <w:pPr>
              <w:rPr>
                <w:b/>
              </w:rPr>
            </w:pPr>
            <w:ins w:id="15" w:author="Ivan" w:date="2013-10-31T15:03:00Z">
              <w:r w:rsidRPr="00870531">
                <w:rPr>
                  <w:b/>
                </w:rPr>
                <w:t>N</w:t>
              </w:r>
              <w:r w:rsidR="00BA5A43" w:rsidRPr="00870531">
                <w:rPr>
                  <w:b/>
                </w:rPr>
                <w:t>elze</w:t>
              </w:r>
            </w:ins>
          </w:p>
        </w:tc>
      </w:tr>
      <w:tr w:rsidR="0044788D" w:rsidRPr="00C3395C" w:rsidTr="00C3395C">
        <w:tc>
          <w:tcPr>
            <w:tcW w:w="3070" w:type="dxa"/>
          </w:tcPr>
          <w:p w:rsidR="0044788D" w:rsidRPr="00C3395C" w:rsidRDefault="0044788D" w:rsidP="00C3395C">
            <w:pPr>
              <w:spacing w:after="0" w:line="240" w:lineRule="auto"/>
            </w:pPr>
            <w:r w:rsidRPr="00C3395C">
              <w:t>popis produktu</w:t>
            </w:r>
          </w:p>
        </w:tc>
        <w:tc>
          <w:tcPr>
            <w:tcW w:w="3071" w:type="dxa"/>
          </w:tcPr>
          <w:p w:rsidR="0044788D" w:rsidRPr="00C3395C" w:rsidRDefault="0044788D" w:rsidP="00C3395C">
            <w:pPr>
              <w:spacing w:after="0" w:line="240" w:lineRule="auto"/>
              <w:rPr>
                <w:noProof/>
                <w:lang w:eastAsia="cs-CZ"/>
              </w:rPr>
            </w:pPr>
            <w:r w:rsidRPr="00C3395C">
              <w:t>&lt;DESCRIPTION_FULL &gt;</w:t>
            </w:r>
          </w:p>
        </w:tc>
        <w:tc>
          <w:tcPr>
            <w:tcW w:w="3071" w:type="dxa"/>
          </w:tcPr>
          <w:p w:rsidR="0044788D" w:rsidRPr="00C3395C" w:rsidRDefault="0044788D" w:rsidP="00C3395C">
            <w:pPr>
              <w:spacing w:after="0" w:line="240" w:lineRule="auto"/>
              <w:rPr>
                <w:noProof/>
                <w:lang w:eastAsia="cs-CZ"/>
              </w:rPr>
            </w:pPr>
            <w:r w:rsidRPr="00C3395C">
              <w:t>&amp;lt;p&amp;gt;Kvalitn&amp;amp;#237; guma TAN SUPER SPORT (USA) o průřezu 1 x 3.2 mm pro pohon modelů s gumov&amp;amp;#253;m svazkem, v&amp;amp;#253;hradně použ&amp;amp;#237;van&amp;amp;#225; &amp;amp;#353;pičkov&amp;amp;#253;mi&amp;amp;nbsp;model&amp;amp;#225;ři na vrcholn&amp;amp;#253;ch světov&amp;amp;#253;ch soutěž&amp;amp;#237;ch. &amp;lt;br /&amp;gt;Balen&amp;amp;#237;&amp;amp;nbsp;500 g obsahuje&amp;amp;nbsp;cca 150m p&amp;amp;#225;sku.&amp;lt;span style="line-height: normal; font-style: normal; font-family: Verdana, Arial, Helvetica, sans-serif; color: #000000; font-size: x-small; font-weight: normal"&amp;gt;&amp;amp;nbsp; &amp;lt;/span&amp;gt;&amp;lt;/p&amp;gt;</w:t>
            </w:r>
          </w:p>
        </w:tc>
      </w:tr>
      <w:tr w:rsidR="0044788D" w:rsidRPr="00C3395C" w:rsidTr="00C3395C">
        <w:tc>
          <w:tcPr>
            <w:tcW w:w="3070" w:type="dxa"/>
          </w:tcPr>
          <w:p w:rsidR="0044788D" w:rsidRPr="00C3395C" w:rsidRDefault="0044788D" w:rsidP="00C3395C">
            <w:pPr>
              <w:spacing w:after="0" w:line="240" w:lineRule="auto"/>
            </w:pPr>
            <w:r w:rsidRPr="00C3395C">
              <w:t>zařazení do kategorií (např formou "modely/halové")</w:t>
            </w:r>
          </w:p>
        </w:tc>
        <w:tc>
          <w:tcPr>
            <w:tcW w:w="3071" w:type="dxa"/>
          </w:tcPr>
          <w:p w:rsidR="0044788D" w:rsidRPr="00C3395C" w:rsidRDefault="0044788D" w:rsidP="00C3395C">
            <w:pPr>
              <w:spacing w:after="0" w:line="240" w:lineRule="auto"/>
            </w:pPr>
            <w:r w:rsidRPr="00C3395C">
              <w:t xml:space="preserve">&lt;PARENT_ID&gt;  </w:t>
            </w:r>
          </w:p>
          <w:p w:rsidR="0044788D" w:rsidRPr="00C3395C" w:rsidRDefault="0044788D" w:rsidP="00C3395C">
            <w:pPr>
              <w:spacing w:after="0" w:line="240" w:lineRule="auto"/>
            </w:pPr>
            <w:r w:rsidRPr="00C3395C">
              <w:t>&lt;CHILD_ID&gt;</w:t>
            </w:r>
          </w:p>
        </w:tc>
        <w:tc>
          <w:tcPr>
            <w:tcW w:w="3071" w:type="dxa"/>
          </w:tcPr>
          <w:p w:rsidR="0044788D" w:rsidRPr="00C3395C" w:rsidRDefault="0044788D" w:rsidP="00C3395C">
            <w:pPr>
              <w:spacing w:after="0" w:line="240" w:lineRule="auto"/>
              <w:rPr>
                <w:noProof/>
                <w:lang w:val="en-US" w:eastAsia="cs-CZ"/>
              </w:rPr>
            </w:pPr>
            <w:r w:rsidRPr="00C3395C">
              <w:rPr>
                <w:noProof/>
                <w:lang w:eastAsia="cs-CZ"/>
              </w:rPr>
              <w:t>14</w:t>
            </w:r>
            <w:r w:rsidR="001D590C" w:rsidRPr="00C3395C">
              <w:rPr>
                <w:noProof/>
                <w:lang w:eastAsia="cs-CZ"/>
              </w:rPr>
              <w:t xml:space="preserve"> – vazba do kategorie.xml </w:t>
            </w:r>
            <w:r w:rsidR="001D590C" w:rsidRPr="00C3395C">
              <w:rPr>
                <w:noProof/>
                <w:lang w:val="en-US" w:eastAsia="cs-CZ"/>
              </w:rPr>
              <w:t>(za</w:t>
            </w:r>
            <w:r w:rsidR="001D590C" w:rsidRPr="00C3395C">
              <w:rPr>
                <w:noProof/>
                <w:lang w:eastAsia="cs-CZ"/>
              </w:rPr>
              <w:t>tím není</w:t>
            </w:r>
            <w:r w:rsidR="001D590C" w:rsidRPr="00C3395C">
              <w:rPr>
                <w:noProof/>
                <w:lang w:val="en-US" w:eastAsia="cs-CZ"/>
              </w:rPr>
              <w:t>)</w:t>
            </w:r>
          </w:p>
          <w:p w:rsidR="0044788D" w:rsidRPr="00C3395C" w:rsidRDefault="0044788D" w:rsidP="00C3395C">
            <w:pPr>
              <w:spacing w:after="0" w:line="240" w:lineRule="auto"/>
              <w:rPr>
                <w:noProof/>
                <w:lang w:val="en-US" w:eastAsia="cs-CZ"/>
              </w:rPr>
            </w:pPr>
            <w:r w:rsidRPr="00C3395C">
              <w:rPr>
                <w:noProof/>
                <w:lang w:eastAsia="cs-CZ"/>
              </w:rPr>
              <w:t>177</w:t>
            </w:r>
            <w:r w:rsidR="001D590C" w:rsidRPr="00C3395C">
              <w:rPr>
                <w:noProof/>
                <w:lang w:eastAsia="cs-CZ"/>
              </w:rPr>
              <w:t xml:space="preserve"> – vazba do subkategorie.xml </w:t>
            </w:r>
            <w:r w:rsidR="001D590C" w:rsidRPr="00C3395C">
              <w:rPr>
                <w:noProof/>
                <w:lang w:val="en-US" w:eastAsia="cs-CZ"/>
              </w:rPr>
              <w:t>(zatím nen</w:t>
            </w:r>
            <w:r w:rsidR="001D590C" w:rsidRPr="00C3395C">
              <w:rPr>
                <w:noProof/>
                <w:lang w:eastAsia="cs-CZ"/>
              </w:rPr>
              <w:t>í</w:t>
            </w:r>
            <w:r w:rsidR="001D590C" w:rsidRPr="00C3395C">
              <w:rPr>
                <w:noProof/>
                <w:lang w:val="en-US" w:eastAsia="cs-CZ"/>
              </w:rPr>
              <w:t>)</w:t>
            </w:r>
          </w:p>
        </w:tc>
      </w:tr>
      <w:tr w:rsidR="0044788D" w:rsidRPr="00C3395C" w:rsidTr="00C3395C">
        <w:tc>
          <w:tcPr>
            <w:tcW w:w="3070" w:type="dxa"/>
          </w:tcPr>
          <w:p w:rsidR="0044788D" w:rsidRPr="00C3395C" w:rsidRDefault="0044788D" w:rsidP="00C3395C">
            <w:pPr>
              <w:spacing w:after="0" w:line="240" w:lineRule="auto"/>
            </w:pPr>
            <w:r w:rsidRPr="00C3395C">
              <w:t>URL k fotografiím</w:t>
            </w:r>
          </w:p>
        </w:tc>
        <w:tc>
          <w:tcPr>
            <w:tcW w:w="3071" w:type="dxa"/>
          </w:tcPr>
          <w:p w:rsidR="0044788D" w:rsidRPr="00C3395C" w:rsidRDefault="0044788D" w:rsidP="00C3395C">
            <w:pPr>
              <w:spacing w:after="0" w:line="240" w:lineRule="auto"/>
            </w:pPr>
            <w:r w:rsidRPr="00C3395C">
              <w:t>&lt;IMGURL&gt;</w:t>
            </w:r>
          </w:p>
        </w:tc>
        <w:tc>
          <w:tcPr>
            <w:tcW w:w="3071" w:type="dxa"/>
          </w:tcPr>
          <w:p w:rsidR="0044788D" w:rsidRPr="00C3395C" w:rsidRDefault="00870531" w:rsidP="00C3395C">
            <w:pPr>
              <w:spacing w:after="0" w:line="240" w:lineRule="auto"/>
              <w:rPr>
                <w:noProof/>
                <w:lang w:eastAsia="cs-CZ"/>
              </w:rPr>
            </w:pPr>
            <w:ins w:id="16" w:author="Petr Fory" w:date="2013-11-29T08:11:00Z">
              <w:r>
                <w:fldChar w:fldCharType="begin"/>
              </w:r>
              <w:r>
                <w:instrText xml:space="preserve"> HYPERLINK "http://</w:instrText>
              </w:r>
            </w:ins>
            <w:r w:rsidRPr="00C3395C">
              <w:instrText>www.horejsi.cz/Images/0026-01.jpg</w:instrText>
            </w:r>
            <w:ins w:id="17" w:author="Petr Fory" w:date="2013-11-29T08:11:00Z">
              <w:r>
                <w:instrText xml:space="preserve">" </w:instrText>
              </w:r>
              <w:r>
                <w:fldChar w:fldCharType="separate"/>
              </w:r>
            </w:ins>
            <w:r w:rsidRPr="00172DA7">
              <w:rPr>
                <w:rStyle w:val="Hypertextovodkaz"/>
              </w:rPr>
              <w:t>www.horejsi.cz/Images/0026-01.jpg</w:t>
            </w:r>
            <w:ins w:id="18" w:author="Petr Fory" w:date="2013-11-29T08:11:00Z">
              <w:r>
                <w:fldChar w:fldCharType="end"/>
              </w:r>
            </w:ins>
          </w:p>
        </w:tc>
      </w:tr>
      <w:tr w:rsidR="0044788D" w:rsidRPr="00C3395C" w:rsidTr="00C3395C">
        <w:tc>
          <w:tcPr>
            <w:tcW w:w="3070" w:type="dxa"/>
          </w:tcPr>
          <w:p w:rsidR="0044788D" w:rsidRPr="00C3395C" w:rsidRDefault="0044788D" w:rsidP="00C3395C">
            <w:pPr>
              <w:spacing w:after="0" w:line="240" w:lineRule="auto"/>
            </w:pPr>
            <w:r w:rsidRPr="00C3395C">
              <w:t>URL k případným souborům ke stažení</w:t>
            </w:r>
          </w:p>
        </w:tc>
        <w:tc>
          <w:tcPr>
            <w:tcW w:w="3071" w:type="dxa"/>
          </w:tcPr>
          <w:p w:rsidR="0044788D" w:rsidRPr="00C3395C" w:rsidRDefault="001D590C" w:rsidP="00C3395C">
            <w:pPr>
              <w:spacing w:after="0" w:line="240" w:lineRule="auto"/>
              <w:rPr>
                <w:lang w:val="en-US"/>
              </w:rPr>
            </w:pPr>
            <w:del w:id="19" w:author="Petr Fory" w:date="2013-11-05T09:46:00Z">
              <w:r w:rsidRPr="00C3395C" w:rsidDel="007C231B">
                <w:rPr>
                  <w:color w:val="FF0000"/>
                </w:rPr>
                <w:delText>Máme?</w:delText>
              </w:r>
            </w:del>
          </w:p>
        </w:tc>
        <w:tc>
          <w:tcPr>
            <w:tcW w:w="3071" w:type="dxa"/>
          </w:tcPr>
          <w:p w:rsidR="0044788D" w:rsidRPr="00C3395C" w:rsidRDefault="00BA5A43" w:rsidP="00FB67ED">
            <w:pPr>
              <w:rPr>
                <w:b/>
                <w:noProof/>
                <w:lang w:eastAsia="cs-CZ"/>
                <w:rPrChange w:id="20" w:author="Ivan" w:date="2013-10-31T15:04:00Z">
                  <w:rPr>
                    <w:b/>
                    <w:noProof/>
                    <w:lang w:eastAsia="cs-CZ"/>
                  </w:rPr>
                </w:rPrChange>
              </w:rPr>
            </w:pPr>
            <w:ins w:id="21" w:author="Ivan" w:date="2013-10-31T15:03:00Z">
              <w:r w:rsidRPr="00870531">
                <w:rPr>
                  <w:b/>
                  <w:noProof/>
                  <w:lang w:eastAsia="cs-CZ"/>
                </w:rPr>
                <w:t>To je obsazeno v</w:t>
              </w:r>
            </w:ins>
            <w:ins w:id="22" w:author="Ivan" w:date="2013-10-31T15:04:00Z">
              <w:r w:rsidRPr="00870531">
                <w:rPr>
                  <w:b/>
                  <w:noProof/>
                  <w:lang w:eastAsia="cs-CZ"/>
                </w:rPr>
                <w:t> </w:t>
              </w:r>
            </w:ins>
            <w:ins w:id="23" w:author="Ivan" w:date="2013-10-31T15:03:00Z">
              <w:r w:rsidRPr="00870531">
                <w:rPr>
                  <w:b/>
                  <w:noProof/>
                  <w:lang w:eastAsia="cs-CZ"/>
                </w:rPr>
                <w:t>popis</w:t>
              </w:r>
            </w:ins>
            <w:ins w:id="24" w:author="Ivan" w:date="2013-10-31T15:05:00Z">
              <w:r w:rsidR="00FB67ED" w:rsidRPr="00C3395C">
                <w:rPr>
                  <w:b/>
                  <w:noProof/>
                  <w:lang w:eastAsia="cs-CZ"/>
                </w:rPr>
                <w:t>ech</w:t>
              </w:r>
            </w:ins>
            <w:ins w:id="25" w:author="Ivan" w:date="2013-10-31T15:03:00Z">
              <w:r w:rsidRPr="00870531">
                <w:rPr>
                  <w:b/>
                  <w:noProof/>
                  <w:lang w:eastAsia="cs-CZ"/>
                </w:rPr>
                <w:t>.</w:t>
              </w:r>
            </w:ins>
            <w:ins w:id="26" w:author="Ivan" w:date="2013-10-31T15:04:00Z">
              <w:r w:rsidRPr="00870531">
                <w:rPr>
                  <w:b/>
                  <w:noProof/>
                  <w:lang w:eastAsia="cs-CZ"/>
                </w:rPr>
                <w:t xml:space="preserve"> Všechny </w:t>
              </w:r>
              <w:r w:rsidR="00FB67ED" w:rsidRPr="00C3395C">
                <w:rPr>
                  <w:b/>
                  <w:noProof/>
                  <w:lang w:eastAsia="cs-CZ"/>
                </w:rPr>
                <w:t xml:space="preserve">pouzite </w:t>
              </w:r>
              <w:r w:rsidRPr="00870531">
                <w:rPr>
                  <w:b/>
                  <w:noProof/>
                  <w:lang w:eastAsia="cs-CZ"/>
                </w:rPr>
                <w:t>adresy jsou absolutni.</w:t>
              </w:r>
            </w:ins>
          </w:p>
        </w:tc>
      </w:tr>
      <w:tr w:rsidR="0044788D" w:rsidRPr="00C3395C" w:rsidTr="00C3395C">
        <w:tc>
          <w:tcPr>
            <w:tcW w:w="3070" w:type="dxa"/>
          </w:tcPr>
          <w:p w:rsidR="0044788D" w:rsidRPr="00C3395C" w:rsidRDefault="0044788D" w:rsidP="00C3395C">
            <w:pPr>
              <w:spacing w:after="0" w:line="240" w:lineRule="auto"/>
            </w:pPr>
            <w:r w:rsidRPr="00C3395C">
              <w:t>kód pro vložení případných videí</w:t>
            </w:r>
          </w:p>
        </w:tc>
        <w:tc>
          <w:tcPr>
            <w:tcW w:w="3071" w:type="dxa"/>
          </w:tcPr>
          <w:p w:rsidR="0044788D" w:rsidRPr="00C3395C" w:rsidRDefault="001D590C" w:rsidP="00C3395C">
            <w:pPr>
              <w:spacing w:after="0" w:line="240" w:lineRule="auto"/>
            </w:pPr>
            <w:del w:id="27" w:author="Petr Fory" w:date="2013-11-05T09:46:00Z">
              <w:r w:rsidRPr="00C3395C" w:rsidDel="007C231B">
                <w:rPr>
                  <w:color w:val="FF0000"/>
                </w:rPr>
                <w:delText>Máme?</w:delText>
              </w:r>
            </w:del>
          </w:p>
        </w:tc>
        <w:tc>
          <w:tcPr>
            <w:tcW w:w="3071" w:type="dxa"/>
          </w:tcPr>
          <w:p w:rsidR="0044788D" w:rsidRPr="00870531" w:rsidRDefault="00870531">
            <w:pPr>
              <w:rPr>
                <w:b/>
                <w:noProof/>
                <w:lang w:eastAsia="cs-CZ"/>
              </w:rPr>
            </w:pPr>
            <w:ins w:id="28" w:author="Ivan" w:date="2013-10-31T15:04:00Z">
              <w:r w:rsidRPr="00870531">
                <w:rPr>
                  <w:b/>
                  <w:noProof/>
                  <w:lang w:eastAsia="cs-CZ"/>
                </w:rPr>
                <w:t>D</w:t>
              </w:r>
              <w:r w:rsidR="00BA5A43" w:rsidRPr="00870531">
                <w:rPr>
                  <w:b/>
                  <w:noProof/>
                  <w:lang w:eastAsia="cs-CZ"/>
                </w:rPr>
                <w:t>tto</w:t>
              </w:r>
            </w:ins>
          </w:p>
        </w:tc>
      </w:tr>
      <w:tr w:rsidR="0044788D" w:rsidRPr="00C3395C" w:rsidTr="00C3395C">
        <w:tc>
          <w:tcPr>
            <w:tcW w:w="3070" w:type="dxa"/>
          </w:tcPr>
          <w:p w:rsidR="0044788D" w:rsidRPr="00C3395C" w:rsidRDefault="0044788D" w:rsidP="00C3395C">
            <w:pPr>
              <w:spacing w:after="0" w:line="240" w:lineRule="auto"/>
            </w:pPr>
            <w:r w:rsidRPr="00C3395C">
              <w:t>provázání p</w:t>
            </w:r>
            <w:r w:rsidR="001D590C" w:rsidRPr="00C3395C">
              <w:t>o</w:t>
            </w:r>
            <w:r w:rsidRPr="00C3395C">
              <w:t>ložek mezi sebou (např. modely vs. jejich náhradní díly)</w:t>
            </w:r>
          </w:p>
        </w:tc>
        <w:tc>
          <w:tcPr>
            <w:tcW w:w="3071" w:type="dxa"/>
          </w:tcPr>
          <w:p w:rsidR="0044788D" w:rsidRPr="00C3395C" w:rsidRDefault="001D590C" w:rsidP="00C3395C">
            <w:pPr>
              <w:spacing w:after="0" w:line="240" w:lineRule="auto"/>
              <w:rPr>
                <w:color w:val="FF0000"/>
              </w:rPr>
            </w:pPr>
            <w:del w:id="29" w:author="Petr Fory" w:date="2013-11-05T09:46:00Z">
              <w:r w:rsidRPr="00C3395C" w:rsidDel="007C231B">
                <w:rPr>
                  <w:color w:val="FF0000"/>
                </w:rPr>
                <w:delText>Máme?</w:delText>
              </w:r>
            </w:del>
          </w:p>
        </w:tc>
        <w:tc>
          <w:tcPr>
            <w:tcW w:w="3071" w:type="dxa"/>
          </w:tcPr>
          <w:p w:rsidR="0044788D" w:rsidRPr="00870531" w:rsidRDefault="00BA5A43">
            <w:pPr>
              <w:rPr>
                <w:b/>
                <w:noProof/>
                <w:lang w:eastAsia="cs-CZ"/>
              </w:rPr>
            </w:pPr>
            <w:ins w:id="30" w:author="Ivan" w:date="2013-10-31T15:05:00Z">
              <w:r w:rsidRPr="00870531">
                <w:rPr>
                  <w:b/>
                  <w:noProof/>
                  <w:lang w:eastAsia="cs-CZ"/>
                </w:rPr>
                <w:t xml:space="preserve">Mame jako linky v popisu. </w:t>
              </w:r>
            </w:ins>
          </w:p>
        </w:tc>
      </w:tr>
    </w:tbl>
    <w:p w:rsidR="00A467C0" w:rsidRDefault="00A467C0">
      <w:pPr>
        <w:rPr>
          <w:ins w:id="31" w:author="Ivan" w:date="2013-11-20T09:44:00Z"/>
          <w:noProof/>
          <w:lang w:eastAsia="cs-CZ"/>
        </w:rPr>
      </w:pPr>
    </w:p>
    <w:p w:rsidR="00FE790C" w:rsidRDefault="00FE790C">
      <w:pPr>
        <w:rPr>
          <w:ins w:id="32" w:author="Ivan" w:date="2013-11-20T09:45:00Z"/>
          <w:noProof/>
          <w:lang w:val="en-US" w:eastAsia="cs-CZ"/>
        </w:rPr>
      </w:pPr>
      <w:ins w:id="33" w:author="Ivan" w:date="2013-11-20T09:44:00Z">
        <w:r>
          <w:rPr>
            <w:noProof/>
            <w:lang w:eastAsia="cs-CZ"/>
          </w:rPr>
          <w:t xml:space="preserve">Takze: </w:t>
        </w:r>
        <w:r>
          <w:rPr>
            <w:noProof/>
            <w:lang w:val="en-US" w:eastAsia="cs-CZ"/>
          </w:rPr>
          <w:t xml:space="preserve">&lt;PRICE&gt;je </w:t>
        </w:r>
      </w:ins>
      <w:ins w:id="34" w:author="Ivan" w:date="2013-11-20T09:45:00Z">
        <w:r>
          <w:rPr>
            <w:noProof/>
            <w:lang w:val="en-US" w:eastAsia="cs-CZ"/>
          </w:rPr>
          <w:t xml:space="preserve"> jejich nakupni cena / zde 655,70</w:t>
        </w:r>
      </w:ins>
    </w:p>
    <w:p w:rsidR="00DB56AE" w:rsidRDefault="00DB56AE">
      <w:pPr>
        <w:rPr>
          <w:ins w:id="35" w:author="Ivan" w:date="2013-11-20T09:47:00Z"/>
          <w:noProof/>
          <w:lang w:val="en-US" w:eastAsia="cs-CZ"/>
        </w:rPr>
      </w:pPr>
      <w:ins w:id="36" w:author="Ivan" w:date="2013-11-20T09:45:00Z">
        <w:r>
          <w:rPr>
            <w:noProof/>
            <w:lang w:val="en-US" w:eastAsia="cs-CZ"/>
          </w:rPr>
          <w:lastRenderedPageBreak/>
          <w:t xml:space="preserve">Doporucena prodejni </w:t>
        </w:r>
      </w:ins>
      <w:ins w:id="37" w:author="Ivan" w:date="2013-11-20T09:47:00Z">
        <w:r>
          <w:rPr>
            <w:noProof/>
            <w:lang w:val="en-US" w:eastAsia="cs-CZ"/>
          </w:rPr>
          <w:t>nekde v DB</w:t>
        </w:r>
      </w:ins>
      <w:ins w:id="38" w:author="Ivan" w:date="2013-11-20T09:45:00Z">
        <w:r>
          <w:rPr>
            <w:noProof/>
            <w:lang w:val="en-US" w:eastAsia="cs-CZ"/>
          </w:rPr>
          <w:t xml:space="preserve"> je.</w:t>
        </w:r>
      </w:ins>
      <w:ins w:id="39" w:author="Ivan" w:date="2013-11-20T09:46:00Z">
        <w:r>
          <w:rPr>
            <w:noProof/>
            <w:lang w:val="en-US" w:eastAsia="cs-CZ"/>
          </w:rPr>
          <w:t xml:space="preserve"> Tady </w:t>
        </w:r>
      </w:ins>
      <w:ins w:id="40" w:author="Ivan" w:date="2013-11-20T09:47:00Z">
        <w:r>
          <w:rPr>
            <w:noProof/>
            <w:lang w:val="en-US" w:eastAsia="cs-CZ"/>
          </w:rPr>
          <w:t xml:space="preserve">je to </w:t>
        </w:r>
      </w:ins>
      <w:ins w:id="41" w:author="Ivan" w:date="2013-11-20T09:46:00Z">
        <w:r>
          <w:rPr>
            <w:noProof/>
            <w:lang w:val="en-US" w:eastAsia="cs-CZ"/>
          </w:rPr>
          <w:t>793,40</w:t>
        </w:r>
      </w:ins>
      <w:ins w:id="42" w:author="Ivan" w:date="2013-11-20T09:45:00Z">
        <w:r>
          <w:rPr>
            <w:noProof/>
            <w:lang w:val="en-US" w:eastAsia="cs-CZ"/>
          </w:rPr>
          <w:br/>
          <w:t>Oboji bez DPH</w:t>
        </w:r>
      </w:ins>
      <w:ins w:id="43" w:author="Ivan" w:date="2013-11-20T09:47:00Z">
        <w:r>
          <w:rPr>
            <w:noProof/>
            <w:lang w:val="en-US" w:eastAsia="cs-CZ"/>
          </w:rPr>
          <w:t>.</w:t>
        </w:r>
      </w:ins>
      <w:ins w:id="44" w:author="Ivan" w:date="2013-11-20T09:50:00Z">
        <w:r>
          <w:rPr>
            <w:noProof/>
            <w:lang w:val="en-US" w:eastAsia="cs-CZ"/>
          </w:rPr>
          <w:br/>
          <w:t>Tyto dve cisla se nahravaji z ucetnictvi.</w:t>
        </w:r>
      </w:ins>
      <w:ins w:id="45" w:author="Ivan" w:date="2013-11-20T09:51:00Z">
        <w:r>
          <w:rPr>
            <w:noProof/>
            <w:lang w:val="en-US" w:eastAsia="cs-CZ"/>
          </w:rPr>
          <w:br/>
          <w:t>Da se to zjistit take podle administrace a cen na webu.</w:t>
        </w:r>
      </w:ins>
    </w:p>
    <w:p w:rsidR="00DB56AE" w:rsidRDefault="00DB56AE">
      <w:pPr>
        <w:rPr>
          <w:ins w:id="46" w:author="Ivan" w:date="2013-11-20T09:49:00Z"/>
          <w:noProof/>
          <w:lang w:val="en-US" w:eastAsia="cs-CZ"/>
        </w:rPr>
      </w:pPr>
      <w:ins w:id="47" w:author="Ivan" w:date="2013-11-20T09:47:00Z">
        <w:r>
          <w:rPr>
            <w:noProof/>
            <w:lang w:val="en-US" w:eastAsia="cs-CZ"/>
          </w:rPr>
          <w:t>Marzi a koncovou cenu s dani si mohou spocitat.</w:t>
        </w:r>
        <w:r>
          <w:rPr>
            <w:noProof/>
            <w:lang w:val="en-US" w:eastAsia="cs-CZ"/>
          </w:rPr>
          <w:br/>
          <w:t xml:space="preserve">V DB je take marze, ale je jen </w:t>
        </w:r>
      </w:ins>
      <w:ins w:id="48" w:author="Ivan" w:date="2013-11-20T09:49:00Z">
        <w:r>
          <w:rPr>
            <w:noProof/>
            <w:lang w:val="en-US" w:eastAsia="cs-CZ"/>
          </w:rPr>
          <w:t>“</w:t>
        </w:r>
      </w:ins>
      <w:ins w:id="49" w:author="Ivan" w:date="2013-11-20T09:47:00Z">
        <w:r>
          <w:rPr>
            <w:noProof/>
            <w:lang w:val="en-US" w:eastAsia="cs-CZ"/>
          </w:rPr>
          <w:t>jmenovita</w:t>
        </w:r>
      </w:ins>
      <w:ins w:id="50" w:author="Ivan" w:date="2013-11-20T09:49:00Z">
        <w:r>
          <w:rPr>
            <w:noProof/>
            <w:lang w:val="en-US" w:eastAsia="cs-CZ"/>
          </w:rPr>
          <w:t>”, zaokrouhlena.</w:t>
        </w:r>
        <w:r>
          <w:rPr>
            <w:noProof/>
            <w:lang w:val="en-US" w:eastAsia="cs-CZ"/>
          </w:rPr>
          <w:br/>
          <w:t>Nevime, kde mohla zustat DPH 20% a jestli jeste ma nejakou funkci.</w:t>
        </w:r>
      </w:ins>
      <w:ins w:id="51" w:author="Ivan" w:date="2013-11-20T09:51:00Z">
        <w:r>
          <w:rPr>
            <w:noProof/>
            <w:lang w:val="en-US" w:eastAsia="cs-CZ"/>
          </w:rPr>
          <w:br/>
          <w:t>Obrazky jsou ve trech velikostech, ve trech adresarich</w:t>
        </w:r>
      </w:ins>
      <w:ins w:id="52" w:author="Ivan" w:date="2013-11-20T09:53:00Z">
        <w:r>
          <w:rPr>
            <w:noProof/>
            <w:lang w:val="en-US" w:eastAsia="cs-CZ"/>
          </w:rPr>
          <w:t>: images</w:t>
        </w:r>
      </w:ins>
      <w:ins w:id="53" w:author="Ivan" w:date="2013-11-20T09:56:00Z">
        <w:r w:rsidR="00C3395C">
          <w:rPr>
            <w:noProof/>
            <w:lang w:val="en-US" w:eastAsia="cs-CZ"/>
          </w:rPr>
          <w:t>(500x433/72dpi)</w:t>
        </w:r>
      </w:ins>
      <w:ins w:id="54" w:author="Ivan" w:date="2013-11-20T09:53:00Z">
        <w:r>
          <w:rPr>
            <w:noProof/>
            <w:lang w:val="en-US" w:eastAsia="cs-CZ"/>
          </w:rPr>
          <w:t>, imagesmedium</w:t>
        </w:r>
      </w:ins>
      <w:ins w:id="55" w:author="Ivan" w:date="2013-11-20T09:55:00Z">
        <w:r>
          <w:rPr>
            <w:noProof/>
            <w:lang w:val="en-US" w:eastAsia="cs-CZ"/>
          </w:rPr>
          <w:t>(180x135/72dpi)</w:t>
        </w:r>
      </w:ins>
      <w:ins w:id="56" w:author="Ivan" w:date="2013-11-20T09:53:00Z">
        <w:r>
          <w:rPr>
            <w:noProof/>
            <w:lang w:val="en-US" w:eastAsia="cs-CZ"/>
          </w:rPr>
          <w:t>, imagessmall</w:t>
        </w:r>
      </w:ins>
      <w:ins w:id="57" w:author="Ivan" w:date="2013-11-20T09:56:00Z">
        <w:r>
          <w:rPr>
            <w:noProof/>
            <w:lang w:val="en-US" w:eastAsia="cs-CZ"/>
          </w:rPr>
          <w:t>(135x100/72dpi)</w:t>
        </w:r>
      </w:ins>
    </w:p>
    <w:p w:rsidR="00DB56AE" w:rsidRDefault="00DB56AE">
      <w:pPr>
        <w:rPr>
          <w:ins w:id="58" w:author="Ivan" w:date="2013-11-20T09:47:00Z"/>
          <w:noProof/>
          <w:lang w:val="en-US" w:eastAsia="cs-CZ"/>
        </w:rPr>
      </w:pPr>
      <w:ins w:id="59" w:author="Ivan" w:date="2013-11-20T09:47:00Z">
        <w:r>
          <w:rPr>
            <w:noProof/>
            <w:lang w:val="en-US" w:eastAsia="cs-CZ"/>
          </w:rPr>
          <w:t xml:space="preserve"> </w:t>
        </w:r>
      </w:ins>
    </w:p>
    <w:p w:rsidR="00DB56AE" w:rsidRDefault="00DB56AE">
      <w:pPr>
        <w:rPr>
          <w:ins w:id="60" w:author="Ivan" w:date="2013-11-20T09:45:00Z"/>
          <w:noProof/>
          <w:lang w:val="en-US" w:eastAsia="cs-CZ"/>
        </w:rPr>
      </w:pPr>
    </w:p>
    <w:p w:rsidR="00FE790C" w:rsidRPr="00FE790C" w:rsidRDefault="00FE790C">
      <w:pPr>
        <w:rPr>
          <w:ins w:id="61" w:author="Ivan" w:date="2013-11-20T09:44:00Z"/>
          <w:noProof/>
          <w:lang w:val="en-US" w:eastAsia="cs-CZ"/>
          <w:rPrChange w:id="62" w:author="Ivan" w:date="2013-11-20T09:44:00Z">
            <w:rPr>
              <w:ins w:id="63" w:author="Ivan" w:date="2013-11-20T09:44:00Z"/>
              <w:noProof/>
              <w:lang w:eastAsia="cs-CZ"/>
            </w:rPr>
          </w:rPrChange>
        </w:rPr>
      </w:pPr>
    </w:p>
    <w:p w:rsidR="00FE790C" w:rsidRDefault="00FE790C">
      <w:pPr>
        <w:rPr>
          <w:noProof/>
          <w:lang w:eastAsia="cs-CZ"/>
        </w:rPr>
      </w:pPr>
    </w:p>
    <w:p w:rsidR="00A467C0" w:rsidRDefault="00A467C0">
      <w:pPr>
        <w:rPr>
          <w:noProof/>
          <w:lang w:eastAsia="cs-CZ"/>
        </w:rPr>
      </w:pPr>
    </w:p>
    <w:p w:rsidR="00A467C0" w:rsidRDefault="00A467C0">
      <w:pPr>
        <w:rPr>
          <w:noProof/>
          <w:lang w:eastAsia="cs-CZ"/>
        </w:rPr>
      </w:pPr>
    </w:p>
    <w:sectPr w:rsidR="00A467C0" w:rsidSect="006E1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7C0"/>
    <w:rsid w:val="001D590C"/>
    <w:rsid w:val="001E652E"/>
    <w:rsid w:val="004425C9"/>
    <w:rsid w:val="0044788D"/>
    <w:rsid w:val="004918D1"/>
    <w:rsid w:val="006E1D7E"/>
    <w:rsid w:val="007C231B"/>
    <w:rsid w:val="00870531"/>
    <w:rsid w:val="009C18F1"/>
    <w:rsid w:val="00A467C0"/>
    <w:rsid w:val="00BA5A43"/>
    <w:rsid w:val="00C3395C"/>
    <w:rsid w:val="00DB56AE"/>
    <w:rsid w:val="00FB67ED"/>
    <w:rsid w:val="00FE5476"/>
    <w:rsid w:val="00F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E1D7E"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46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467C0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A467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table" w:styleId="Mkatabulky">
    <w:name w:val="Table Grid"/>
    <w:basedOn w:val="Normlntabulka"/>
    <w:uiPriority w:val="59"/>
    <w:rsid w:val="00A467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8705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E1D7E"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46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467C0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A467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table" w:styleId="Mkatabulky">
    <w:name w:val="Table Grid"/>
    <w:basedOn w:val="Normlntabulka"/>
    <w:uiPriority w:val="59"/>
    <w:rsid w:val="00A467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8705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301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Fory</dc:creator>
  <cp:lastModifiedBy>Petr Fory</cp:lastModifiedBy>
  <cp:revision>2</cp:revision>
  <dcterms:created xsi:type="dcterms:W3CDTF">2013-11-29T07:13:00Z</dcterms:created>
  <dcterms:modified xsi:type="dcterms:W3CDTF">2013-11-29T07:13:00Z</dcterms:modified>
</cp:coreProperties>
</file>